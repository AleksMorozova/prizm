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val="ru-RU" w:eastAsia="en-US"/>
        </w:rPr>
        <w:id w:val="19579105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3788"/>
          </w:tblGrid>
          <w:tr w:rsidR="00490DF6" w:rsidTr="002774A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ru-RU" w:eastAsia="en-US"/>
                </w:rPr>
                <w:alias w:val="Company"/>
                <w:id w:val="15524243"/>
                <w:placeholder>
                  <w:docPart w:val="3F6AA1608C9749E0A9FAEE0C97D4884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0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490DF6" w:rsidRDefault="00490DF6" w:rsidP="002774A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1182">
                      <w:rPr>
                        <w:rFonts w:asciiTheme="majorHAnsi" w:eastAsiaTheme="majorEastAsia" w:hAnsiTheme="majorHAnsi" w:cstheme="majorBidi"/>
                        <w:caps/>
                        <w:sz w:val="40"/>
                      </w:rPr>
                      <w:t>ISD</w:t>
                    </w:r>
                  </w:p>
                </w:tc>
              </w:sdtContent>
            </w:sdt>
          </w:tr>
          <w:tr w:rsidR="00490DF6" w:rsidTr="002774A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5ED15CB320F4E1A8BE2C61A00CF8C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90DF6" w:rsidRDefault="00490DF6" w:rsidP="00490DF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PRIZMA</w:t>
                    </w:r>
                  </w:p>
                </w:tc>
              </w:sdtContent>
            </w:sdt>
          </w:tr>
          <w:tr w:rsidR="00490DF6" w:rsidTr="002774A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alias w:val="Subtitle"/>
                <w:id w:val="15524255"/>
                <w:placeholder>
                  <w:docPart w:val="4521D6D4463A4DA1ADA72913388CF1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90DF6" w:rsidRDefault="00490DF6" w:rsidP="00490DF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90DF6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  <w:lang w:val="ru-RU"/>
                      </w:rPr>
                      <w:t>Модель данных</w:t>
                    </w:r>
                  </w:p>
                </w:tc>
              </w:sdtContent>
            </w:sdt>
          </w:tr>
          <w:tr w:rsidR="00490DF6" w:rsidTr="002774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90DF6" w:rsidRDefault="00490DF6" w:rsidP="002774AF">
                <w:pPr>
                  <w:pStyle w:val="NoSpacing"/>
                  <w:jc w:val="center"/>
                  <w:rPr>
                    <w:lang w:val="ru-RU"/>
                  </w:rPr>
                </w:pPr>
              </w:p>
              <w:p w:rsidR="00490DF6" w:rsidRPr="002A1182" w:rsidRDefault="00490DF6" w:rsidP="002774AF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490DF6" w:rsidTr="002774A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96A07A2845A4171B546F0759CB9758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90DF6" w:rsidRDefault="00490DF6" w:rsidP="00490DF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Версия 0.1</w:t>
                    </w:r>
                  </w:p>
                </w:tc>
              </w:sdtContent>
            </w:sdt>
          </w:tr>
          <w:tr w:rsidR="00490DF6" w:rsidTr="002774A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79BEEBE906114A51BB7EC45184AC99E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6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90DF6" w:rsidRDefault="00490DF6" w:rsidP="002774A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6/27/2014</w:t>
                    </w:r>
                  </w:p>
                </w:tc>
              </w:sdtContent>
            </w:sdt>
          </w:tr>
        </w:tbl>
        <w:p w:rsidR="00490DF6" w:rsidRDefault="00490DF6" w:rsidP="00490DF6"/>
        <w:p w:rsidR="00490DF6" w:rsidRDefault="00490DF6" w:rsidP="00490DF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3788"/>
          </w:tblGrid>
          <w:tr w:rsidR="00490DF6" w:rsidRPr="002A1182" w:rsidTr="002774AF">
            <w:tc>
              <w:tcPr>
                <w:tcW w:w="5000" w:type="pct"/>
              </w:tcPr>
              <w:p w:rsidR="00490DF6" w:rsidRDefault="00490DF6" w:rsidP="002774AF">
                <w:pPr>
                  <w:pStyle w:val="NoSpacing"/>
                </w:pPr>
              </w:p>
            </w:tc>
          </w:tr>
        </w:tbl>
        <w:p w:rsidR="00490DF6" w:rsidRPr="002A1182" w:rsidRDefault="00490DF6" w:rsidP="00490DF6">
          <w:pPr>
            <w:rPr>
              <w:lang w:val="en-US"/>
            </w:rPr>
          </w:pPr>
        </w:p>
        <w:p w:rsidR="00490DF6" w:rsidRDefault="00490DF6" w:rsidP="00490DF6">
          <w:pPr>
            <w:rPr>
              <w:b/>
              <w:bCs/>
              <w:sz w:val="72"/>
              <w:szCs w:val="72"/>
            </w:rPr>
          </w:pPr>
          <w:r w:rsidRPr="002A1182">
            <w:rPr>
              <w:b/>
              <w:bCs/>
              <w:sz w:val="72"/>
              <w:szCs w:val="72"/>
              <w:lang w:val="en-US"/>
            </w:rPr>
            <w:br w:type="page"/>
          </w:r>
        </w:p>
      </w:sdtContent>
    </w:sdt>
    <w:sdt>
      <w:sdtPr>
        <w:id w:val="-2121974304"/>
        <w:docPartObj>
          <w:docPartGallery w:val="Table of Contents"/>
          <w:docPartUnique/>
        </w:docPartObj>
      </w:sdtPr>
      <w:sdtEndPr/>
      <w:sdtContent>
        <w:p w:rsidR="00D63ACA" w:rsidRPr="00D63ACA" w:rsidRDefault="00D63ACA" w:rsidP="00D63ACA">
          <w:pPr>
            <w:rPr>
              <w:lang w:val="en-US"/>
            </w:rPr>
          </w:pPr>
          <w:r>
            <w:t>Table of Contents</w:t>
          </w:r>
        </w:p>
        <w:p w:rsidR="00DC6D3A" w:rsidRDefault="00D63ACA">
          <w:pPr>
            <w:pStyle w:val="TOC2"/>
            <w:tabs>
              <w:tab w:val="left" w:pos="660"/>
              <w:tab w:val="right" w:leader="dot" w:pos="135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46435" w:history="1">
            <w:r w:rsidR="00DC6D3A" w:rsidRPr="00DF5B84">
              <w:rPr>
                <w:rStyle w:val="Hyperlink"/>
                <w:noProof/>
              </w:rPr>
              <w:t>1.</w:t>
            </w:r>
            <w:r w:rsidR="00DC6D3A">
              <w:rPr>
                <w:noProof/>
              </w:rPr>
              <w:tab/>
            </w:r>
            <w:r w:rsidR="00DC6D3A" w:rsidRPr="00DF5B84">
              <w:rPr>
                <w:rStyle w:val="Hyperlink"/>
                <w:noProof/>
              </w:rPr>
              <w:t>PRIZMA – Структура Проекта</w:t>
            </w:r>
            <w:r w:rsidR="00DC6D3A">
              <w:rPr>
                <w:noProof/>
                <w:webHidden/>
              </w:rPr>
              <w:tab/>
            </w:r>
            <w:r w:rsidR="00DC6D3A">
              <w:rPr>
                <w:noProof/>
                <w:webHidden/>
              </w:rPr>
              <w:fldChar w:fldCharType="begin"/>
            </w:r>
            <w:r w:rsidR="00DC6D3A">
              <w:rPr>
                <w:noProof/>
                <w:webHidden/>
              </w:rPr>
              <w:instrText xml:space="preserve"> PAGEREF _Toc391646435 \h </w:instrText>
            </w:r>
            <w:r w:rsidR="00DC6D3A">
              <w:rPr>
                <w:noProof/>
                <w:webHidden/>
              </w:rPr>
            </w:r>
            <w:r w:rsidR="00DC6D3A">
              <w:rPr>
                <w:noProof/>
                <w:webHidden/>
              </w:rPr>
              <w:fldChar w:fldCharType="separate"/>
            </w:r>
            <w:r w:rsidR="00DC6D3A">
              <w:rPr>
                <w:noProof/>
                <w:webHidden/>
              </w:rPr>
              <w:t>2</w:t>
            </w:r>
            <w:r w:rsidR="00DC6D3A">
              <w:rPr>
                <w:noProof/>
                <w:webHidden/>
              </w:rPr>
              <w:fldChar w:fldCharType="end"/>
            </w:r>
          </w:hyperlink>
        </w:p>
        <w:p w:rsidR="00DC6D3A" w:rsidRDefault="00535A34">
          <w:pPr>
            <w:pStyle w:val="TOC2"/>
            <w:tabs>
              <w:tab w:val="left" w:pos="660"/>
              <w:tab w:val="right" w:leader="dot" w:pos="13562"/>
            </w:tabs>
            <w:rPr>
              <w:noProof/>
            </w:rPr>
          </w:pPr>
          <w:hyperlink w:anchor="_Toc391646436" w:history="1">
            <w:r w:rsidR="00DC6D3A" w:rsidRPr="00DF5B84">
              <w:rPr>
                <w:rStyle w:val="Hyperlink"/>
                <w:noProof/>
              </w:rPr>
              <w:t>2.</w:t>
            </w:r>
            <w:r w:rsidR="00DC6D3A">
              <w:rPr>
                <w:noProof/>
              </w:rPr>
              <w:tab/>
            </w:r>
            <w:r w:rsidR="00DC6D3A" w:rsidRPr="00DF5B84">
              <w:rPr>
                <w:rStyle w:val="Hyperlink"/>
                <w:noProof/>
              </w:rPr>
              <w:t>PRIZMA – Производство</w:t>
            </w:r>
            <w:r w:rsidR="00DC6D3A">
              <w:rPr>
                <w:noProof/>
                <w:webHidden/>
              </w:rPr>
              <w:tab/>
            </w:r>
            <w:r w:rsidR="00DC6D3A">
              <w:rPr>
                <w:noProof/>
                <w:webHidden/>
              </w:rPr>
              <w:fldChar w:fldCharType="begin"/>
            </w:r>
            <w:r w:rsidR="00DC6D3A">
              <w:rPr>
                <w:noProof/>
                <w:webHidden/>
              </w:rPr>
              <w:instrText xml:space="preserve"> PAGEREF _Toc391646436 \h </w:instrText>
            </w:r>
            <w:r w:rsidR="00DC6D3A">
              <w:rPr>
                <w:noProof/>
                <w:webHidden/>
              </w:rPr>
            </w:r>
            <w:r w:rsidR="00DC6D3A">
              <w:rPr>
                <w:noProof/>
                <w:webHidden/>
              </w:rPr>
              <w:fldChar w:fldCharType="separate"/>
            </w:r>
            <w:r w:rsidR="00DC6D3A">
              <w:rPr>
                <w:noProof/>
                <w:webHidden/>
              </w:rPr>
              <w:t>3</w:t>
            </w:r>
            <w:r w:rsidR="00DC6D3A">
              <w:rPr>
                <w:noProof/>
                <w:webHidden/>
              </w:rPr>
              <w:fldChar w:fldCharType="end"/>
            </w:r>
          </w:hyperlink>
        </w:p>
        <w:p w:rsidR="00DC6D3A" w:rsidRDefault="00535A34">
          <w:pPr>
            <w:pStyle w:val="TOC2"/>
            <w:tabs>
              <w:tab w:val="left" w:pos="660"/>
              <w:tab w:val="right" w:leader="dot" w:pos="13562"/>
            </w:tabs>
            <w:rPr>
              <w:noProof/>
            </w:rPr>
          </w:pPr>
          <w:hyperlink w:anchor="_Toc391646437" w:history="1">
            <w:r w:rsidR="00DC6D3A" w:rsidRPr="00DF5B84">
              <w:rPr>
                <w:rStyle w:val="Hyperlink"/>
                <w:noProof/>
              </w:rPr>
              <w:t>3.</w:t>
            </w:r>
            <w:r w:rsidR="00DC6D3A">
              <w:rPr>
                <w:noProof/>
              </w:rPr>
              <w:tab/>
            </w:r>
            <w:r w:rsidR="00DC6D3A" w:rsidRPr="00DF5B84">
              <w:rPr>
                <w:rStyle w:val="Hyperlink"/>
                <w:noProof/>
              </w:rPr>
              <w:t>PRIZMA – Строительство</w:t>
            </w:r>
            <w:r w:rsidR="00DC6D3A">
              <w:rPr>
                <w:noProof/>
                <w:webHidden/>
              </w:rPr>
              <w:tab/>
            </w:r>
            <w:r w:rsidR="00DC6D3A">
              <w:rPr>
                <w:noProof/>
                <w:webHidden/>
              </w:rPr>
              <w:fldChar w:fldCharType="begin"/>
            </w:r>
            <w:r w:rsidR="00DC6D3A">
              <w:rPr>
                <w:noProof/>
                <w:webHidden/>
              </w:rPr>
              <w:instrText xml:space="preserve"> PAGEREF _Toc391646437 \h </w:instrText>
            </w:r>
            <w:r w:rsidR="00DC6D3A">
              <w:rPr>
                <w:noProof/>
                <w:webHidden/>
              </w:rPr>
            </w:r>
            <w:r w:rsidR="00DC6D3A">
              <w:rPr>
                <w:noProof/>
                <w:webHidden/>
              </w:rPr>
              <w:fldChar w:fldCharType="separate"/>
            </w:r>
            <w:r w:rsidR="00DC6D3A">
              <w:rPr>
                <w:noProof/>
                <w:webHidden/>
              </w:rPr>
              <w:t>4</w:t>
            </w:r>
            <w:r w:rsidR="00DC6D3A">
              <w:rPr>
                <w:noProof/>
                <w:webHidden/>
              </w:rPr>
              <w:fldChar w:fldCharType="end"/>
            </w:r>
          </w:hyperlink>
        </w:p>
        <w:p w:rsidR="00DC6D3A" w:rsidRDefault="00535A34">
          <w:pPr>
            <w:pStyle w:val="TOC2"/>
            <w:tabs>
              <w:tab w:val="left" w:pos="660"/>
              <w:tab w:val="right" w:leader="dot" w:pos="13562"/>
            </w:tabs>
            <w:rPr>
              <w:noProof/>
            </w:rPr>
          </w:pPr>
          <w:hyperlink w:anchor="_Toc391646438" w:history="1">
            <w:r w:rsidR="00DC6D3A" w:rsidRPr="00DF5B84">
              <w:rPr>
                <w:rStyle w:val="Hyperlink"/>
                <w:noProof/>
              </w:rPr>
              <w:t>4.</w:t>
            </w:r>
            <w:r w:rsidR="00DC6D3A">
              <w:rPr>
                <w:noProof/>
              </w:rPr>
              <w:tab/>
            </w:r>
            <w:r w:rsidR="00DC6D3A" w:rsidRPr="00DF5B84">
              <w:rPr>
                <w:rStyle w:val="Hyperlink"/>
                <w:noProof/>
              </w:rPr>
              <w:t>PRIZMA – Комплектующие</w:t>
            </w:r>
            <w:r w:rsidR="00DC6D3A">
              <w:rPr>
                <w:noProof/>
                <w:webHidden/>
              </w:rPr>
              <w:tab/>
            </w:r>
            <w:r w:rsidR="00DC6D3A">
              <w:rPr>
                <w:noProof/>
                <w:webHidden/>
              </w:rPr>
              <w:fldChar w:fldCharType="begin"/>
            </w:r>
            <w:r w:rsidR="00DC6D3A">
              <w:rPr>
                <w:noProof/>
                <w:webHidden/>
              </w:rPr>
              <w:instrText xml:space="preserve"> PAGEREF _Toc391646438 \h </w:instrText>
            </w:r>
            <w:r w:rsidR="00DC6D3A">
              <w:rPr>
                <w:noProof/>
                <w:webHidden/>
              </w:rPr>
            </w:r>
            <w:r w:rsidR="00DC6D3A">
              <w:rPr>
                <w:noProof/>
                <w:webHidden/>
              </w:rPr>
              <w:fldChar w:fldCharType="separate"/>
            </w:r>
            <w:r w:rsidR="00DC6D3A">
              <w:rPr>
                <w:noProof/>
                <w:webHidden/>
              </w:rPr>
              <w:t>5</w:t>
            </w:r>
            <w:r w:rsidR="00DC6D3A">
              <w:rPr>
                <w:noProof/>
                <w:webHidden/>
              </w:rPr>
              <w:fldChar w:fldCharType="end"/>
            </w:r>
          </w:hyperlink>
        </w:p>
        <w:p w:rsidR="00D63ACA" w:rsidRDefault="00D63ACA">
          <w:r>
            <w:fldChar w:fldCharType="end"/>
          </w:r>
        </w:p>
      </w:sdtContent>
    </w:sdt>
    <w:p w:rsidR="00BA4749" w:rsidRDefault="00490DF6" w:rsidP="00490DF6">
      <w:pPr>
        <w:pStyle w:val="Heading2"/>
        <w:numPr>
          <w:ilvl w:val="0"/>
          <w:numId w:val="1"/>
        </w:numPr>
        <w:ind w:left="360"/>
      </w:pPr>
      <w:bookmarkStart w:id="1" w:name="_Toc391646435"/>
      <w:r>
        <w:rPr>
          <w:lang w:val="en-US"/>
        </w:rPr>
        <w:t xml:space="preserve">PRIZMA – </w:t>
      </w:r>
      <w:r>
        <w:t>Структура Проекта</w:t>
      </w:r>
      <w:bookmarkEnd w:id="1"/>
    </w:p>
    <w:p w:rsidR="00490DF6" w:rsidRPr="00490DF6" w:rsidRDefault="00490DF6" w:rsidP="00D63ACA">
      <w:pPr>
        <w:spacing w:after="0"/>
      </w:pPr>
      <w:r>
        <w:t>Основными сущностями в проекте являются:</w:t>
      </w:r>
    </w:p>
    <w:p w:rsidR="00490DF6" w:rsidRDefault="00490DF6" w:rsidP="00D63AC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Трубы (</w:t>
      </w:r>
      <w:r>
        <w:rPr>
          <w:lang w:val="en-US"/>
        </w:rPr>
        <w:t>Pipe)</w:t>
      </w:r>
    </w:p>
    <w:p w:rsidR="00490DF6" w:rsidRDefault="00490DF6" w:rsidP="00D63AC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 xml:space="preserve">Стыки </w:t>
      </w:r>
      <w:r>
        <w:rPr>
          <w:lang w:val="en-US"/>
        </w:rPr>
        <w:t>(Joint)</w:t>
      </w:r>
    </w:p>
    <w:p w:rsidR="00490DF6" w:rsidRDefault="00490DF6" w:rsidP="00D63AC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Комплектующие (</w:t>
      </w:r>
      <w:r>
        <w:rPr>
          <w:lang w:val="en-US"/>
        </w:rPr>
        <w:t>Componentry)</w:t>
      </w:r>
    </w:p>
    <w:p w:rsidR="00490DF6" w:rsidRDefault="00490DF6" w:rsidP="00D63AC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r>
        <w:t xml:space="preserve">Пикеты </w:t>
      </w:r>
      <w:r>
        <w:rPr>
          <w:lang w:val="en-US"/>
        </w:rPr>
        <w:t>(Peg)</w:t>
      </w:r>
    </w:p>
    <w:p w:rsidR="00EB3C54" w:rsidRDefault="00EB3C54" w:rsidP="00EB3C54">
      <w:pPr>
        <w:spacing w:after="0"/>
        <w:rPr>
          <w:ins w:id="2" w:author="Ярослав Аминев" w:date="2014-09-09T11:59:00Z"/>
        </w:rPr>
      </w:pPr>
      <w:ins w:id="3" w:author="Ярослав Аминев" w:date="2014-09-09T11:58:00Z">
        <w:r>
          <w:t xml:space="preserve">Комментарий по </w:t>
        </w:r>
      </w:ins>
      <w:ins w:id="4" w:author="Ярослав Аминев" w:date="2014-09-09T11:59:00Z">
        <w:r>
          <w:t>пикетам:</w:t>
        </w:r>
      </w:ins>
    </w:p>
    <w:p w:rsidR="002432A1" w:rsidRDefault="002432A1">
      <w:pPr>
        <w:pStyle w:val="NormalWeb"/>
        <w:shd w:val="clear" w:color="auto" w:fill="FFFFFF"/>
        <w:spacing w:before="96" w:beforeAutospacing="0" w:after="120" w:afterAutospacing="0" w:line="286" w:lineRule="atLeast"/>
        <w:ind w:left="720"/>
        <w:rPr>
          <w:ins w:id="5" w:author="Ярослав Аминев" w:date="2014-09-09T12:09:00Z"/>
          <w:rFonts w:ascii="Arial" w:hAnsi="Arial" w:cs="Arial"/>
          <w:b/>
          <w:bCs/>
          <w:color w:val="000000"/>
          <w:sz w:val="20"/>
          <w:szCs w:val="20"/>
        </w:rPr>
        <w:pPrChange w:id="6" w:author="Ярослав Аминев" w:date="2014-09-09T12:18:00Z">
          <w:pPr>
            <w:pStyle w:val="NormalWeb"/>
            <w:shd w:val="clear" w:color="auto" w:fill="FFFFFF"/>
            <w:spacing w:before="96" w:beforeAutospacing="0" w:after="120" w:afterAutospacing="0" w:line="286" w:lineRule="atLeast"/>
          </w:pPr>
        </w:pPrChange>
      </w:pPr>
      <w:ins w:id="7" w:author="Ярослав Аминев" w:date="2014-09-09T12:09:00Z">
        <w:r w:rsidRPr="002432A1">
          <w:rPr>
            <w:rFonts w:ascii="Arial" w:hAnsi="Arial" w:cs="Arial"/>
            <w:b/>
            <w:bCs/>
            <w:color w:val="000000"/>
            <w:sz w:val="20"/>
            <w:szCs w:val="20"/>
          </w:rPr>
          <w:t>http://wiki.nashtransport.ru/wiki/%D0%9F%D0%B8%D0%BA%D0%B5%D1%82</w:t>
        </w:r>
      </w:ins>
    </w:p>
    <w:p w:rsidR="00EB3C54" w:rsidRDefault="00EB3C54">
      <w:pPr>
        <w:pStyle w:val="NormalWeb"/>
        <w:shd w:val="clear" w:color="auto" w:fill="FFFFFF"/>
        <w:spacing w:before="96" w:beforeAutospacing="0" w:after="120" w:afterAutospacing="0" w:line="286" w:lineRule="atLeast"/>
        <w:ind w:left="720"/>
        <w:rPr>
          <w:ins w:id="8" w:author="Ярослав Аминев" w:date="2014-09-09T12:00:00Z"/>
          <w:rFonts w:ascii="Arial" w:hAnsi="Arial" w:cs="Arial"/>
          <w:color w:val="000000"/>
          <w:sz w:val="20"/>
          <w:szCs w:val="20"/>
        </w:rPr>
        <w:pPrChange w:id="9" w:author="Ярослав Аминев" w:date="2014-09-09T12:18:00Z">
          <w:pPr>
            <w:pStyle w:val="NormalWeb"/>
            <w:shd w:val="clear" w:color="auto" w:fill="FFFFFF"/>
            <w:spacing w:before="96" w:beforeAutospacing="0" w:after="120" w:afterAutospacing="0" w:line="286" w:lineRule="atLeast"/>
          </w:pPr>
        </w:pPrChange>
      </w:pPr>
      <w:ins w:id="10" w:author="Ярослав Аминев" w:date="2014-09-09T12:00:00Z"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</w:t>
        </w:r>
        <w:r>
          <w:rPr>
            <w:rFonts w:ascii="Arial" w:hAnsi="Arial" w:cs="Arial"/>
            <w:color w:val="000000"/>
            <w:sz w:val="20"/>
            <w:szCs w:val="20"/>
          </w:rPr>
          <w:t>, сокращенно ПК — нумерованная точка на трассе, служащая для определения положения вдоль линии. Расстояние между двумя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пикетами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color w:val="000000"/>
            <w:sz w:val="20"/>
            <w:szCs w:val="20"/>
          </w:rPr>
          <w:t>— 100 метров по горизонтали.</w:t>
        </w:r>
      </w:ins>
    </w:p>
    <w:p w:rsidR="00EB3C54" w:rsidRDefault="00EB3C54">
      <w:pPr>
        <w:pStyle w:val="NormalWeb"/>
        <w:shd w:val="clear" w:color="auto" w:fill="FFFFFF"/>
        <w:spacing w:before="96" w:beforeAutospacing="0" w:after="120" w:afterAutospacing="0" w:line="286" w:lineRule="atLeast"/>
        <w:ind w:left="720"/>
        <w:rPr>
          <w:ins w:id="11" w:author="Ярослав Аминев" w:date="2014-09-09T12:00:00Z"/>
          <w:rFonts w:ascii="Arial" w:hAnsi="Arial" w:cs="Arial"/>
          <w:color w:val="000000"/>
          <w:sz w:val="20"/>
          <w:szCs w:val="20"/>
        </w:rPr>
        <w:pPrChange w:id="12" w:author="Ярослав Аминев" w:date="2014-09-09T12:18:00Z">
          <w:pPr>
            <w:pStyle w:val="NormalWeb"/>
            <w:shd w:val="clear" w:color="auto" w:fill="FFFFFF"/>
            <w:spacing w:before="96" w:beforeAutospacing="0" w:after="120" w:afterAutospacing="0" w:line="286" w:lineRule="atLeast"/>
          </w:pPr>
        </w:pPrChange>
      </w:pPr>
      <w:ins w:id="13" w:author="Ярослав Аминев" w:date="2014-09-09T12:00:00Z">
        <w:r>
          <w:rPr>
            <w:rFonts w:ascii="Arial" w:hAnsi="Arial" w:cs="Arial"/>
            <w:color w:val="000000"/>
            <w:sz w:val="20"/>
            <w:szCs w:val="20"/>
          </w:rPr>
          <w:t>Участок, ограниченный двумя пикетами, называется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пикетным участком</w:t>
        </w:r>
        <w:r>
          <w:rPr>
            <w:rFonts w:ascii="Arial" w:hAnsi="Arial" w:cs="Arial"/>
            <w:color w:val="000000"/>
            <w:sz w:val="20"/>
            <w:szCs w:val="20"/>
          </w:rPr>
          <w:t>. Пикетные участки именуются по младшему и старшему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пикетам</w:t>
        </w:r>
        <w:r>
          <w:rPr>
            <w:rFonts w:ascii="Arial" w:hAnsi="Arial" w:cs="Arial"/>
            <w:color w:val="000000"/>
            <w:sz w:val="20"/>
            <w:szCs w:val="20"/>
          </w:rPr>
          <w:t>, его ограничивающим (например, «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color w:val="000000"/>
            <w:sz w:val="20"/>
            <w:szCs w:val="20"/>
          </w:rPr>
          <w:t>11-12»). Определить расстояние от начала трассы до точки — пикетаж — можно, сложив расстояние до младшего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пикета</w:t>
        </w:r>
        <w:r>
          <w:rPr>
            <w:rFonts w:ascii="Arial" w:hAnsi="Arial" w:cs="Arial"/>
            <w:color w:val="000000"/>
            <w:sz w:val="20"/>
            <w:szCs w:val="20"/>
          </w:rPr>
          <w:t>, и увеличенный в 100 раз номер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пикета</w:t>
        </w:r>
        <w:r>
          <w:rPr>
            <w:rFonts w:ascii="Arial" w:hAnsi="Arial" w:cs="Arial"/>
            <w:color w:val="000000"/>
            <w:sz w:val="20"/>
            <w:szCs w:val="20"/>
          </w:rPr>
          <w:t>.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Продольный профиль пути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color w:val="000000"/>
            <w:sz w:val="20"/>
            <w:szCs w:val="20"/>
          </w:rPr>
          <w:t>вырисовывается соединением точек абсолютной высоты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пикетов</w:t>
        </w:r>
        <w:r>
          <w:rPr>
            <w:rFonts w:ascii="Arial" w:hAnsi="Arial" w:cs="Arial"/>
            <w:color w:val="000000"/>
            <w:sz w:val="20"/>
            <w:szCs w:val="20"/>
          </w:rPr>
          <w:t>.</w:t>
        </w:r>
      </w:ins>
    </w:p>
    <w:p w:rsidR="00EB3C54" w:rsidRDefault="00EB3C54">
      <w:pPr>
        <w:pStyle w:val="NormalWeb"/>
        <w:shd w:val="clear" w:color="auto" w:fill="FFFFFF"/>
        <w:spacing w:before="96" w:beforeAutospacing="0" w:after="120" w:afterAutospacing="0" w:line="286" w:lineRule="atLeast"/>
        <w:ind w:left="720"/>
        <w:rPr>
          <w:ins w:id="14" w:author="Ярослав Аминев" w:date="2014-09-09T12:01:00Z"/>
          <w:rFonts w:ascii="Arial" w:hAnsi="Arial" w:cs="Arial"/>
          <w:color w:val="000000"/>
          <w:sz w:val="20"/>
          <w:szCs w:val="20"/>
        </w:rPr>
        <w:pPrChange w:id="15" w:author="Ярослав Аминев" w:date="2014-09-09T12:18:00Z">
          <w:pPr>
            <w:pStyle w:val="NormalWeb"/>
            <w:shd w:val="clear" w:color="auto" w:fill="FFFFFF"/>
            <w:spacing w:before="96" w:beforeAutospacing="0" w:after="120" w:afterAutospacing="0" w:line="286" w:lineRule="atLeast"/>
          </w:pPr>
        </w:pPrChange>
      </w:pPr>
      <w:ins w:id="16" w:author="Ярослав Аминев" w:date="2014-09-09T12:00:00Z">
        <w:r>
          <w:rPr>
            <w:rFonts w:ascii="Arial" w:hAnsi="Arial" w:cs="Arial"/>
            <w:color w:val="000000"/>
            <w:sz w:val="20"/>
            <w:szCs w:val="20"/>
          </w:rPr>
          <w:t>Координаты произвольной точки трассы записываются в форме «ПК 12+35,738», где 12 — номер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пикета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color w:val="000000"/>
            <w:sz w:val="20"/>
            <w:szCs w:val="20"/>
          </w:rPr>
          <w:t>(число сотен метров), а 35,738 — расстояние от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b/>
            <w:bCs/>
            <w:color w:val="000000"/>
            <w:sz w:val="20"/>
            <w:szCs w:val="20"/>
          </w:rPr>
          <w:t>пикета</w:t>
        </w:r>
        <w:r>
          <w:rPr>
            <w:rStyle w:val="apple-converted-space"/>
            <w:rFonts w:ascii="Arial" w:eastAsiaTheme="minorEastAsia" w:hAnsi="Arial" w:cs="Arial"/>
            <w:color w:val="000000"/>
            <w:sz w:val="20"/>
            <w:szCs w:val="20"/>
          </w:rPr>
          <w:t> </w:t>
        </w:r>
        <w:r>
          <w:rPr>
            <w:rFonts w:ascii="Arial" w:hAnsi="Arial" w:cs="Arial"/>
            <w:color w:val="000000"/>
            <w:sz w:val="20"/>
            <w:szCs w:val="20"/>
          </w:rPr>
          <w:t>до выбранной точки (в этом примере — 35 м. 73 см. 8 мм.)</w:t>
        </w:r>
      </w:ins>
    </w:p>
    <w:p w:rsidR="00EB3C54" w:rsidRDefault="00EB3C54" w:rsidP="00EB3C54">
      <w:pPr>
        <w:pStyle w:val="NormalWeb"/>
        <w:shd w:val="clear" w:color="auto" w:fill="FFFFFF"/>
        <w:spacing w:before="96" w:beforeAutospacing="0" w:after="120" w:afterAutospacing="0" w:line="286" w:lineRule="atLeast"/>
        <w:rPr>
          <w:ins w:id="17" w:author="Ярослав Аминев" w:date="2014-09-09T12:01:00Z"/>
          <w:rFonts w:ascii="Arial" w:hAnsi="Arial" w:cs="Arial"/>
          <w:color w:val="000000"/>
          <w:sz w:val="20"/>
          <w:szCs w:val="20"/>
        </w:rPr>
      </w:pPr>
    </w:p>
    <w:p w:rsidR="00EB3C54" w:rsidRDefault="00EB3C54" w:rsidP="00EB3C54">
      <w:pPr>
        <w:pStyle w:val="NormalWeb"/>
        <w:shd w:val="clear" w:color="auto" w:fill="FFFFFF"/>
        <w:spacing w:before="96" w:beforeAutospacing="0" w:after="120" w:afterAutospacing="0" w:line="286" w:lineRule="atLeast"/>
        <w:rPr>
          <w:ins w:id="18" w:author="Ярослав Аминев" w:date="2014-09-09T12:20:00Z"/>
          <w:rFonts w:ascii="Arial" w:hAnsi="Arial" w:cs="Arial"/>
          <w:color w:val="000000"/>
          <w:sz w:val="20"/>
          <w:szCs w:val="20"/>
        </w:rPr>
      </w:pPr>
      <w:ins w:id="19" w:author="Ярослав Аминев" w:date="2014-09-09T12:01:00Z">
        <w:r>
          <w:rPr>
            <w:rFonts w:ascii="Arial" w:hAnsi="Arial" w:cs="Arial"/>
            <w:color w:val="000000"/>
            <w:sz w:val="20"/>
            <w:szCs w:val="20"/>
          </w:rPr>
          <w:t xml:space="preserve">Моя мысль по пикетам: должен быть список пикетов (ПК 0, ПК 1 </w:t>
        </w:r>
      </w:ins>
      <w:ins w:id="20" w:author="Ярослав Аминев" w:date="2014-09-09T12:02:00Z">
        <w:r>
          <w:rPr>
            <w:rFonts w:ascii="Arial" w:hAnsi="Arial" w:cs="Arial"/>
            <w:color w:val="000000"/>
            <w:sz w:val="20"/>
            <w:szCs w:val="20"/>
          </w:rPr>
          <w:t>…</w:t>
        </w:r>
      </w:ins>
      <w:ins w:id="21" w:author="Ярослав Аминев" w:date="2014-09-09T15:44:00Z">
        <w:r w:rsidR="00026055">
          <w:rPr>
            <w:rFonts w:ascii="Arial" w:hAnsi="Arial" w:cs="Arial"/>
            <w:color w:val="000000"/>
            <w:sz w:val="20"/>
            <w:szCs w:val="20"/>
          </w:rPr>
          <w:t>*</w:t>
        </w:r>
      </w:ins>
      <w:ins w:id="22" w:author="Ярослав Аминев" w:date="2014-09-09T12:03:00Z">
        <w:r>
          <w:rPr>
            <w:rFonts w:ascii="Arial" w:hAnsi="Arial" w:cs="Arial"/>
            <w:color w:val="000000"/>
            <w:sz w:val="20"/>
            <w:szCs w:val="20"/>
          </w:rPr>
          <w:t>)</w:t>
        </w:r>
        <w:r w:rsidR="007C4264">
          <w:rPr>
            <w:rFonts w:ascii="Arial" w:hAnsi="Arial" w:cs="Arial"/>
            <w:color w:val="000000"/>
            <w:sz w:val="20"/>
            <w:szCs w:val="20"/>
          </w:rPr>
          <w:t xml:space="preserve"> и для каждого пикета нужно хранить список стыков</w:t>
        </w:r>
      </w:ins>
      <w:ins w:id="23" w:author="Ярослав Аминев" w:date="2014-09-09T12:08:00Z">
        <w:r w:rsidR="007C4264">
          <w:rPr>
            <w:rFonts w:ascii="Arial" w:hAnsi="Arial" w:cs="Arial"/>
            <w:color w:val="000000"/>
            <w:sz w:val="20"/>
            <w:szCs w:val="20"/>
          </w:rPr>
          <w:t xml:space="preserve"> с </w:t>
        </w:r>
        <w:r w:rsidR="002432A1">
          <w:rPr>
            <w:rFonts w:ascii="Arial" w:hAnsi="Arial" w:cs="Arial"/>
            <w:color w:val="000000"/>
            <w:sz w:val="20"/>
            <w:szCs w:val="20"/>
          </w:rPr>
          <w:t>расстоянием от начала пикета</w:t>
        </w:r>
      </w:ins>
      <w:ins w:id="24" w:author="Ярослав Аминев" w:date="2014-09-09T12:19:00Z">
        <w:r w:rsidR="00BC02D3">
          <w:rPr>
            <w:rFonts w:ascii="Arial" w:hAnsi="Arial" w:cs="Arial"/>
            <w:color w:val="000000"/>
            <w:sz w:val="20"/>
            <w:szCs w:val="20"/>
          </w:rPr>
          <w:t xml:space="preserve"> (</w:t>
        </w:r>
        <w:r w:rsidR="00BC02D3" w:rsidRPr="00026055">
          <w:rPr>
            <w:rFonts w:ascii="Arial" w:hAnsi="Arial" w:cs="Arial"/>
            <w:color w:val="000000"/>
            <w:sz w:val="20"/>
            <w:szCs w:val="20"/>
            <w:lang w:val="en-US"/>
            <w:rPrChange w:id="25" w:author="Ярослав Аминев" w:date="2014-09-09T15:44:00Z">
              <w:rPr>
                <w:rFonts w:ascii="Arial" w:hAnsi="Arial" w:cs="Arial"/>
                <w:color w:val="000000"/>
                <w:sz w:val="20"/>
                <w:szCs w:val="20"/>
              </w:rPr>
            </w:rPrChange>
          </w:rPr>
          <w:t>float</w:t>
        </w:r>
        <w:r w:rsidR="00BC02D3">
          <w:rPr>
            <w:rFonts w:ascii="Arial" w:hAnsi="Arial" w:cs="Arial"/>
            <w:color w:val="000000"/>
            <w:sz w:val="20"/>
            <w:szCs w:val="20"/>
          </w:rPr>
          <w:t>)</w:t>
        </w:r>
      </w:ins>
      <w:ins w:id="26" w:author="Ярослав Аминев" w:date="2014-09-09T12:17:00Z">
        <w:r w:rsidR="00BC02D3">
          <w:rPr>
            <w:rFonts w:ascii="Arial" w:hAnsi="Arial" w:cs="Arial"/>
            <w:color w:val="000000"/>
            <w:sz w:val="20"/>
            <w:szCs w:val="20"/>
          </w:rPr>
          <w:t>, а координаты GPS должны быть одним из параметров стыка.</w:t>
        </w:r>
      </w:ins>
    </w:p>
    <w:p w:rsidR="00BC02D3" w:rsidRPr="00BC02D3" w:rsidRDefault="00BC02D3" w:rsidP="00EB3C54">
      <w:pPr>
        <w:pStyle w:val="NormalWeb"/>
        <w:shd w:val="clear" w:color="auto" w:fill="FFFFFF"/>
        <w:spacing w:before="96" w:beforeAutospacing="0" w:after="120" w:afterAutospacing="0" w:line="286" w:lineRule="atLeast"/>
        <w:rPr>
          <w:ins w:id="27" w:author="Ярослав Аминев" w:date="2014-09-09T12:00:00Z"/>
          <w:rFonts w:ascii="Arial" w:hAnsi="Arial" w:cs="Arial"/>
          <w:color w:val="000000"/>
          <w:sz w:val="20"/>
          <w:szCs w:val="20"/>
        </w:rPr>
      </w:pPr>
      <w:ins w:id="28" w:author="Ярослав Аминев" w:date="2014-09-09T12:21:00Z">
        <w:r w:rsidRPr="00BC02D3">
          <w:rPr>
            <w:rFonts w:ascii="Arial" w:hAnsi="Arial" w:cs="Arial"/>
            <w:color w:val="000000"/>
            <w:sz w:val="20"/>
            <w:szCs w:val="20"/>
          </w:rPr>
          <w:t>Соответственно</w:t>
        </w:r>
      </w:ins>
      <w:ins w:id="29" w:author="Ярослав Аминев" w:date="2014-09-09T12:20:00Z">
        <w:r w:rsidRPr="00BC02D3">
          <w:rPr>
            <w:rFonts w:ascii="Arial" w:hAnsi="Arial" w:cs="Arial"/>
            <w:color w:val="000000"/>
            <w:sz w:val="20"/>
            <w:szCs w:val="20"/>
            <w:rPrChange w:id="30" w:author="Ярослав Аминев" w:date="2014-09-09T12:21:00Z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rPrChange>
          </w:rPr>
          <w:t xml:space="preserve">, таблица пикетов </w:t>
        </w:r>
      </w:ins>
      <w:ins w:id="31" w:author="Ярослав Аминев" w:date="2014-09-09T12:21:00Z">
        <w:r>
          <w:rPr>
            <w:rFonts w:ascii="Arial" w:hAnsi="Arial" w:cs="Arial"/>
            <w:color w:val="000000"/>
            <w:sz w:val="20"/>
            <w:szCs w:val="20"/>
          </w:rPr>
          <w:t>иерархически должна быть в другом месте</w:t>
        </w:r>
      </w:ins>
    </w:p>
    <w:p w:rsidR="00EB3C54" w:rsidRPr="00EB3C54" w:rsidRDefault="00EB3C54" w:rsidP="00EB3C54">
      <w:pPr>
        <w:spacing w:after="0"/>
      </w:pPr>
    </w:p>
    <w:p w:rsidR="00D63ACA" w:rsidRDefault="00490DF6" w:rsidP="00490DF6">
      <w:r>
        <w:rPr>
          <w:noProof/>
          <w:lang w:eastAsia="ru-RU"/>
        </w:rPr>
        <w:lastRenderedPageBreak/>
        <w:drawing>
          <wp:inline distT="0" distB="0" distL="0" distR="0">
            <wp:extent cx="5510213" cy="3844766"/>
            <wp:effectExtent l="19050" t="0" r="0" b="0"/>
            <wp:docPr id="1" name="Picture 0" descr="PRIZMA_Project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ZMA_ProjectStruc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CA" w:rsidRDefault="00D63ACA" w:rsidP="00D63ACA">
      <w:pPr>
        <w:pStyle w:val="Heading2"/>
        <w:numPr>
          <w:ilvl w:val="0"/>
          <w:numId w:val="1"/>
        </w:numPr>
        <w:ind w:left="360"/>
      </w:pPr>
      <w:r>
        <w:br w:type="page"/>
      </w:r>
      <w:bookmarkStart w:id="32" w:name="_Toc391646436"/>
      <w:r w:rsidRPr="00D63ACA">
        <w:rPr>
          <w:lang w:val="en-US"/>
        </w:rPr>
        <w:lastRenderedPageBreak/>
        <w:t xml:space="preserve">PRIZMA – </w:t>
      </w:r>
      <w:proofErr w:type="spellStart"/>
      <w:r w:rsidRPr="00D63ACA">
        <w:rPr>
          <w:lang w:val="en-US"/>
        </w:rPr>
        <w:t>Производство</w:t>
      </w:r>
      <w:bookmarkEnd w:id="32"/>
      <w:proofErr w:type="spellEnd"/>
    </w:p>
    <w:p w:rsidR="00D63ACA" w:rsidRDefault="00D63ACA" w:rsidP="00D63ACA">
      <w:pPr>
        <w:spacing w:after="0"/>
      </w:pPr>
      <w:r>
        <w:t xml:space="preserve">Диаграмма </w:t>
      </w:r>
      <w:r w:rsidR="007D55C3">
        <w:t>отображает данные</w:t>
      </w:r>
      <w:r>
        <w:t>:</w:t>
      </w:r>
    </w:p>
    <w:p w:rsidR="00D63ACA" w:rsidRDefault="00D63ACA" w:rsidP="00D63ACA">
      <w:pPr>
        <w:spacing w:after="0"/>
      </w:pPr>
      <w:r>
        <w:t>- Параметры труб (</w:t>
      </w:r>
      <w:proofErr w:type="spellStart"/>
      <w:r>
        <w:rPr>
          <w:lang w:val="en-US"/>
        </w:rPr>
        <w:t>Pipe</w:t>
      </w:r>
      <w:r w:rsidRPr="00D63ACA">
        <w:rPr>
          <w:lang w:val="en-US"/>
        </w:rPr>
        <w:t>Setup</w:t>
      </w:r>
      <w:proofErr w:type="spellEnd"/>
      <w:r w:rsidRPr="00D63ACA">
        <w:t>),</w:t>
      </w:r>
      <w:r>
        <w:t xml:space="preserve"> настраиваемые администратором,</w:t>
      </w:r>
      <w:r w:rsidRPr="00D63ACA">
        <w:t xml:space="preserve"> включая контрольные операции </w:t>
      </w:r>
      <w:r>
        <w:t>(</w:t>
      </w:r>
      <w:r w:rsidRPr="00D63ACA">
        <w:rPr>
          <w:lang w:val="en-US"/>
        </w:rPr>
        <w:t>Test</w:t>
      </w:r>
      <w:r w:rsidRPr="00D63ACA">
        <w:t>)</w:t>
      </w:r>
      <w:r>
        <w:t xml:space="preserve"> и т.д.</w:t>
      </w:r>
    </w:p>
    <w:p w:rsidR="00D63ACA" w:rsidRPr="00D63ACA" w:rsidRDefault="00D63ACA" w:rsidP="00D63ACA">
      <w:pPr>
        <w:spacing w:after="0"/>
      </w:pPr>
      <w:r>
        <w:t xml:space="preserve">- Информацию о трубах </w:t>
      </w:r>
      <w:r w:rsidRPr="00D63ACA">
        <w:t>(</w:t>
      </w:r>
      <w:r>
        <w:rPr>
          <w:lang w:val="en-US"/>
        </w:rPr>
        <w:t>Pipe</w:t>
      </w:r>
      <w:r w:rsidRPr="00D63ACA">
        <w:t>)</w:t>
      </w:r>
      <w:r>
        <w:t>, заполняемую оператором на производстве.</w:t>
      </w:r>
    </w:p>
    <w:p w:rsidR="00490DF6" w:rsidRPr="00490DF6" w:rsidRDefault="00075650" w:rsidP="00490DF6">
      <w:ins w:id="33" w:author="Ярослав Аминев" w:date="2014-09-09T14:49:00Z">
        <w:r>
          <w:rPr>
            <w:noProof/>
            <w:lang w:eastAsia="ru-RU"/>
          </w:rPr>
          <w:t xml:space="preserve">   </w:t>
        </w:r>
      </w:ins>
      <w:r w:rsidR="00D63ACA">
        <w:rPr>
          <w:noProof/>
          <w:lang w:eastAsia="ru-RU"/>
        </w:rPr>
        <w:drawing>
          <wp:inline distT="0" distB="0" distL="0" distR="0">
            <wp:extent cx="5634038" cy="5986463"/>
            <wp:effectExtent l="19050" t="0" r="4762" b="0"/>
            <wp:docPr id="2" name="Picture 1" descr="PRIZMA_Manufa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ZMA_Manufactur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59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CA" w:rsidRDefault="00D63ACA" w:rsidP="00D63ACA">
      <w:pPr>
        <w:pStyle w:val="Heading2"/>
        <w:numPr>
          <w:ilvl w:val="0"/>
          <w:numId w:val="1"/>
        </w:numPr>
        <w:ind w:left="360"/>
      </w:pPr>
      <w:bookmarkStart w:id="34" w:name="_Toc391646437"/>
      <w:r>
        <w:rPr>
          <w:lang w:val="en-US"/>
        </w:rPr>
        <w:lastRenderedPageBreak/>
        <w:t xml:space="preserve">PRIZMA – </w:t>
      </w:r>
      <w:r>
        <w:t>Строительство</w:t>
      </w:r>
      <w:bookmarkEnd w:id="34"/>
    </w:p>
    <w:p w:rsidR="00D63ACA" w:rsidRDefault="00D63ACA" w:rsidP="00D63ACA">
      <w:pPr>
        <w:spacing w:after="0"/>
        <w:ind w:firstLine="360"/>
      </w:pPr>
      <w:r>
        <w:t xml:space="preserve">Диаграмма </w:t>
      </w:r>
      <w:r w:rsidR="007D55C3">
        <w:t>отображает данные</w:t>
      </w:r>
      <w:r>
        <w:t>:</w:t>
      </w:r>
    </w:p>
    <w:p w:rsidR="00D63ACA" w:rsidRDefault="00D63ACA" w:rsidP="00D63ACA">
      <w:pPr>
        <w:spacing w:after="0"/>
        <w:ind w:firstLine="360"/>
      </w:pPr>
      <w:r>
        <w:t>- Параметры стыков (</w:t>
      </w:r>
      <w:proofErr w:type="spellStart"/>
      <w:r>
        <w:rPr>
          <w:lang w:val="en-US"/>
        </w:rPr>
        <w:t>JointSetup</w:t>
      </w:r>
      <w:proofErr w:type="spellEnd"/>
      <w:r w:rsidRPr="00D63ACA">
        <w:t>),</w:t>
      </w:r>
      <w:r>
        <w:t xml:space="preserve"> настраиваемые администратором,</w:t>
      </w:r>
      <w:r w:rsidRPr="00D63ACA">
        <w:t xml:space="preserve"> включая контрольные операции </w:t>
      </w:r>
      <w:r>
        <w:t>(</w:t>
      </w:r>
      <w:r>
        <w:rPr>
          <w:lang w:val="en-US"/>
        </w:rPr>
        <w:t>Test</w:t>
      </w:r>
      <w:r w:rsidRPr="00D63ACA">
        <w:t>)</w:t>
      </w:r>
      <w:r>
        <w:t xml:space="preserve"> и т.д.</w:t>
      </w:r>
    </w:p>
    <w:p w:rsidR="00D63ACA" w:rsidRPr="00D63ACA" w:rsidRDefault="00D63ACA" w:rsidP="00D63ACA">
      <w:pPr>
        <w:spacing w:after="0"/>
        <w:ind w:firstLine="360"/>
      </w:pPr>
      <w:r>
        <w:t xml:space="preserve">- Информацию о стыках </w:t>
      </w:r>
      <w:r w:rsidRPr="00D63ACA">
        <w:t>(</w:t>
      </w:r>
      <w:r>
        <w:rPr>
          <w:lang w:val="en-US"/>
        </w:rPr>
        <w:t>Joint</w:t>
      </w:r>
      <w:r w:rsidRPr="00D63ACA">
        <w:t>)</w:t>
      </w:r>
      <w:r>
        <w:t>, заполняемую оператором на строительстве.</w:t>
      </w:r>
    </w:p>
    <w:p w:rsidR="00D63ACA" w:rsidRPr="00D63ACA" w:rsidRDefault="00D63ACA" w:rsidP="00D63ACA">
      <w:pPr>
        <w:spacing w:after="0"/>
        <w:ind w:firstLine="360"/>
      </w:pPr>
    </w:p>
    <w:p w:rsidR="00D63ACA" w:rsidRDefault="00D63ACA">
      <w:r>
        <w:rPr>
          <w:noProof/>
          <w:lang w:eastAsia="ru-RU"/>
        </w:rPr>
        <w:drawing>
          <wp:inline distT="0" distB="0" distL="0" distR="0">
            <wp:extent cx="5447348" cy="5320665"/>
            <wp:effectExtent l="19050" t="0" r="952" b="0"/>
            <wp:docPr id="3" name="Picture 2" descr="PRIZMA_Constr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ZMA_Construc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348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CA" w:rsidRDefault="00D63ACA" w:rsidP="00D63ACA">
      <w:pPr>
        <w:pStyle w:val="Heading2"/>
        <w:numPr>
          <w:ilvl w:val="0"/>
          <w:numId w:val="1"/>
        </w:numPr>
        <w:ind w:left="360"/>
      </w:pPr>
      <w:bookmarkStart w:id="35" w:name="_Toc391646438"/>
      <w:r>
        <w:rPr>
          <w:lang w:val="en-US"/>
        </w:rPr>
        <w:lastRenderedPageBreak/>
        <w:t xml:space="preserve">PRIZMA – </w:t>
      </w:r>
      <w:r>
        <w:t>Комплектующие</w:t>
      </w:r>
      <w:bookmarkEnd w:id="35"/>
    </w:p>
    <w:p w:rsidR="00D63ACA" w:rsidRDefault="00D63ACA" w:rsidP="00D63ACA">
      <w:pPr>
        <w:spacing w:after="0"/>
      </w:pPr>
    </w:p>
    <w:p w:rsidR="00D63ACA" w:rsidRPr="00D63ACA" w:rsidRDefault="00D63ACA" w:rsidP="00D63ACA">
      <w:pPr>
        <w:spacing w:after="0"/>
      </w:pPr>
      <w:r>
        <w:t xml:space="preserve">Диаграмма иллюстрирует базовые атрибуты комплектующих. </w:t>
      </w:r>
    </w:p>
    <w:p w:rsidR="00D63ACA" w:rsidRDefault="00D63ACA">
      <w:r>
        <w:rPr>
          <w:noProof/>
          <w:lang w:eastAsia="ru-RU"/>
        </w:rPr>
        <w:drawing>
          <wp:inline distT="0" distB="0" distL="0" distR="0">
            <wp:extent cx="4552950" cy="4210050"/>
            <wp:effectExtent l="19050" t="0" r="0" b="0"/>
            <wp:docPr id="4" name="Picture 3" descr="PRIZMA_Compon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ZMA_Componentr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F6" w:rsidRPr="00490DF6" w:rsidRDefault="00490DF6"/>
    <w:sectPr w:rsidR="00490DF6" w:rsidRPr="00490DF6" w:rsidSect="00D63ACA">
      <w:pgSz w:w="15840" w:h="12240" w:orient="landscape"/>
      <w:pgMar w:top="630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126C"/>
    <w:multiLevelType w:val="hybridMultilevel"/>
    <w:tmpl w:val="11B2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D54DE"/>
    <w:multiLevelType w:val="hybridMultilevel"/>
    <w:tmpl w:val="8E061054"/>
    <w:lvl w:ilvl="0" w:tplc="CE1800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Ярослав Аминев">
    <w15:presenceInfo w15:providerId="AD" w15:userId="S-1-5-21-642145224-3539861917-2713794261-2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F6"/>
    <w:rsid w:val="00026055"/>
    <w:rsid w:val="00075650"/>
    <w:rsid w:val="002432A1"/>
    <w:rsid w:val="002547F5"/>
    <w:rsid w:val="00293D2B"/>
    <w:rsid w:val="00344A55"/>
    <w:rsid w:val="003F65B1"/>
    <w:rsid w:val="00490DF6"/>
    <w:rsid w:val="004A352A"/>
    <w:rsid w:val="00535A34"/>
    <w:rsid w:val="00563D6C"/>
    <w:rsid w:val="00683BC0"/>
    <w:rsid w:val="00790478"/>
    <w:rsid w:val="007B773D"/>
    <w:rsid w:val="007C4264"/>
    <w:rsid w:val="007D55C3"/>
    <w:rsid w:val="009B4960"/>
    <w:rsid w:val="00B0042C"/>
    <w:rsid w:val="00B446AA"/>
    <w:rsid w:val="00BA1A3C"/>
    <w:rsid w:val="00BA4749"/>
    <w:rsid w:val="00BC02D3"/>
    <w:rsid w:val="00C82E7A"/>
    <w:rsid w:val="00D6078B"/>
    <w:rsid w:val="00D63ACA"/>
    <w:rsid w:val="00DC6D3A"/>
    <w:rsid w:val="00EB3C54"/>
    <w:rsid w:val="00F1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F6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0DF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90DF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F6"/>
    <w:rPr>
      <w:rFonts w:ascii="Tahoma" w:hAnsi="Tahoma" w:cs="Tahoma"/>
      <w:sz w:val="16"/>
      <w:szCs w:val="1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490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90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490D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3A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3ACA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63ACA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63ACA"/>
    <w:pPr>
      <w:spacing w:after="100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63A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B3C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F6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0DF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90DF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F6"/>
    <w:rPr>
      <w:rFonts w:ascii="Tahoma" w:hAnsi="Tahoma" w:cs="Tahoma"/>
      <w:sz w:val="16"/>
      <w:szCs w:val="1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490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490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490DF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63A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3ACA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D63ACA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63ACA"/>
    <w:pPr>
      <w:spacing w:after="100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63AC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B3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microsoft.com/office/2011/relationships/people" Target="people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6AA1608C9749E0A9FAEE0C97D48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AFBC1-1BDB-4F7D-8AA6-3E559C15C0F0}"/>
      </w:docPartPr>
      <w:docPartBody>
        <w:p w:rsidR="00927FE3" w:rsidRDefault="003949B8" w:rsidP="003949B8">
          <w:pPr>
            <w:pStyle w:val="3F6AA1608C9749E0A9FAEE0C97D4884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5ED15CB320F4E1A8BE2C61A00CF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3DFC4-9C35-49DC-B40D-B4F409B997BA}"/>
      </w:docPartPr>
      <w:docPartBody>
        <w:p w:rsidR="00927FE3" w:rsidRDefault="003949B8" w:rsidP="003949B8">
          <w:pPr>
            <w:pStyle w:val="25ED15CB320F4E1A8BE2C61A00CF8C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521D6D4463A4DA1ADA72913388CF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6FA32-63D9-4E5A-ABA3-B0B1E82B665E}"/>
      </w:docPartPr>
      <w:docPartBody>
        <w:p w:rsidR="00927FE3" w:rsidRDefault="003949B8" w:rsidP="003949B8">
          <w:pPr>
            <w:pStyle w:val="4521D6D4463A4DA1ADA72913388CF18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96A07A2845A4171B546F0759CB97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50E69-AF90-4C1F-A550-6F98289CAC7A}"/>
      </w:docPartPr>
      <w:docPartBody>
        <w:p w:rsidR="00927FE3" w:rsidRDefault="003949B8" w:rsidP="003949B8">
          <w:pPr>
            <w:pStyle w:val="996A07A2845A4171B546F0759CB97587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49B8"/>
    <w:rsid w:val="001679E2"/>
    <w:rsid w:val="003949B8"/>
    <w:rsid w:val="004B38FE"/>
    <w:rsid w:val="008B2B06"/>
    <w:rsid w:val="00927FE3"/>
    <w:rsid w:val="00A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AA1608C9749E0A9FAEE0C97D48848">
    <w:name w:val="3F6AA1608C9749E0A9FAEE0C97D48848"/>
    <w:rsid w:val="003949B8"/>
  </w:style>
  <w:style w:type="paragraph" w:customStyle="1" w:styleId="25ED15CB320F4E1A8BE2C61A00CF8C19">
    <w:name w:val="25ED15CB320F4E1A8BE2C61A00CF8C19"/>
    <w:rsid w:val="003949B8"/>
  </w:style>
  <w:style w:type="paragraph" w:customStyle="1" w:styleId="4521D6D4463A4DA1ADA72913388CF18E">
    <w:name w:val="4521D6D4463A4DA1ADA72913388CF18E"/>
    <w:rsid w:val="003949B8"/>
  </w:style>
  <w:style w:type="paragraph" w:customStyle="1" w:styleId="996A07A2845A4171B546F0759CB97587">
    <w:name w:val="996A07A2845A4171B546F0759CB97587"/>
    <w:rsid w:val="003949B8"/>
  </w:style>
  <w:style w:type="paragraph" w:customStyle="1" w:styleId="79BEEBE906114A51BB7EC45184AC99E1">
    <w:name w:val="79BEEBE906114A51BB7EC45184AC99E1"/>
    <w:rsid w:val="003949B8"/>
  </w:style>
  <w:style w:type="paragraph" w:customStyle="1" w:styleId="CFA679963C584785A18CC7C4CF79DA92">
    <w:name w:val="CFA679963C584785A18CC7C4CF79DA92"/>
    <w:rsid w:val="003949B8"/>
  </w:style>
  <w:style w:type="paragraph" w:customStyle="1" w:styleId="F88451CD573E461B9465C3D7B64BC3B7">
    <w:name w:val="F88451CD573E461B9465C3D7B64BC3B7"/>
    <w:rsid w:val="003949B8"/>
  </w:style>
  <w:style w:type="paragraph" w:customStyle="1" w:styleId="B9A09EA4D57C41AC916421DBCF552A06">
    <w:name w:val="B9A09EA4D57C41AC916421DBCF552A06"/>
    <w:rsid w:val="003949B8"/>
  </w:style>
  <w:style w:type="paragraph" w:customStyle="1" w:styleId="BA16DCB228654E019E5487A1BFA6C8AF">
    <w:name w:val="BA16DCB228654E019E5487A1BFA6C8AF"/>
    <w:rsid w:val="003949B8"/>
  </w:style>
  <w:style w:type="paragraph" w:customStyle="1" w:styleId="F76C072C24924A18860D78EA73185F99">
    <w:name w:val="F76C072C24924A18860D78EA73185F99"/>
    <w:rsid w:val="003949B8"/>
  </w:style>
  <w:style w:type="paragraph" w:customStyle="1" w:styleId="6C1907257A0146DAA91862E9CCBF6F48">
    <w:name w:val="6C1907257A0146DAA91862E9CCBF6F48"/>
    <w:rsid w:val="003949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799D6C-97BA-4878-91EF-E98077F2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PRIZMA</vt:lpstr>
      <vt:lpstr>PRIZMA</vt:lpstr>
    </vt:vector>
  </TitlesOfParts>
  <Company>ISD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PRIZMA</dc:title>
  <dc:subject>Модель данных</dc:subject>
  <dc:creator>Версия 0.1</dc:creator>
  <cp:lastModifiedBy>Antonina Don</cp:lastModifiedBy>
  <cp:revision>2</cp:revision>
  <dcterms:created xsi:type="dcterms:W3CDTF">2014-09-12T08:13:00Z</dcterms:created>
  <dcterms:modified xsi:type="dcterms:W3CDTF">2014-09-12T08:13:00Z</dcterms:modified>
</cp:coreProperties>
</file>